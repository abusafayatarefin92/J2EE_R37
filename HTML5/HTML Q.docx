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D35B86" w:rsidRPr="007A2474" w:rsidRDefault="00D35B86" w:rsidP="00B3658C">
      <w:pPr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Round-1</w:t>
      </w:r>
      <w:r w:rsidR="004750F6">
        <w:rPr>
          <w:rFonts w:ascii="Arial" w:hAnsi="Arial" w:cs="Arial"/>
          <w:b/>
        </w:rPr>
        <w:t>8</w:t>
      </w:r>
    </w:p>
    <w:p w:rsidR="00B3658C" w:rsidRPr="007A2474" w:rsidRDefault="00D86E53" w:rsidP="00B3658C">
      <w:pPr>
        <w:rPr>
          <w:rFonts w:ascii="Arial" w:hAnsi="Arial" w:cs="Arial"/>
          <w:b/>
          <w:sz w:val="26"/>
        </w:rPr>
      </w:pPr>
      <w:r w:rsidRPr="007A2474">
        <w:rPr>
          <w:rFonts w:ascii="Arial" w:hAnsi="Arial" w:cs="Arial"/>
          <w:b/>
          <w:sz w:val="26"/>
        </w:rPr>
        <w:t>Descriptive Questions on HTML</w:t>
      </w: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Q01. Write any five features of HTML5.</w:t>
      </w:r>
    </w:p>
    <w:p w:rsidR="006329BA" w:rsidRPr="007A2474" w:rsidRDefault="006329BA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</w:rPr>
        <w:tab/>
      </w:r>
      <w:r w:rsidR="008B6043" w:rsidRPr="007A2474">
        <w:rPr>
          <w:rFonts w:ascii="Arial" w:hAnsi="Arial" w:cs="Arial"/>
          <w:b/>
        </w:rPr>
        <w:t>HTML5 features:</w:t>
      </w:r>
    </w:p>
    <w:p w:rsidR="006329BA" w:rsidRPr="007A2474" w:rsidRDefault="006329BA" w:rsidP="006329BA">
      <w:pPr>
        <w:numPr>
          <w:ilvl w:val="0"/>
          <w:numId w:val="3"/>
        </w:num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New doctype              </w:t>
      </w:r>
    </w:p>
    <w:p w:rsidR="006329BA" w:rsidRPr="007A2474" w:rsidRDefault="006329BA" w:rsidP="006329BA">
      <w:pPr>
        <w:spacing w:after="40"/>
        <w:ind w:left="720"/>
        <w:rPr>
          <w:rStyle w:val="tag"/>
          <w:rFonts w:ascii="Arial" w:hAnsi="Arial" w:cs="Arial"/>
        </w:rPr>
      </w:pPr>
      <w:r w:rsidRPr="007A2474">
        <w:rPr>
          <w:rFonts w:ascii="Arial" w:hAnsi="Arial" w:cs="Arial"/>
        </w:rPr>
        <w:t xml:space="preserve"> </w:t>
      </w:r>
      <w:r w:rsidRPr="007A2474">
        <w:rPr>
          <w:rFonts w:ascii="Arial" w:eastAsia="Times New Roman" w:hAnsi="Arial" w:cs="Arial"/>
        </w:rPr>
        <w:t xml:space="preserve"> </w:t>
      </w:r>
      <w:r w:rsidRPr="007A2474">
        <w:rPr>
          <w:rFonts w:ascii="Arial" w:hAnsi="Arial" w:cs="Arial"/>
        </w:rPr>
        <w:t>&lt;!DOCTYPE html</w:t>
      </w:r>
      <w:r w:rsidRPr="007A2474">
        <w:rPr>
          <w:rStyle w:val="tag"/>
          <w:rFonts w:ascii="Arial" w:hAnsi="Arial" w:cs="Arial"/>
        </w:rPr>
        <w:t>&gt;</w:t>
      </w:r>
    </w:p>
    <w:p w:rsidR="006329BA" w:rsidRPr="007A2474" w:rsidRDefault="006329BA" w:rsidP="00B3658C">
      <w:pPr>
        <w:spacing w:after="40"/>
        <w:rPr>
          <w:rStyle w:val="tag"/>
          <w:rFonts w:ascii="Arial" w:hAnsi="Arial" w:cs="Arial"/>
        </w:rPr>
      </w:pPr>
      <w:r w:rsidRPr="007A2474">
        <w:rPr>
          <w:rStyle w:val="tag"/>
          <w:rFonts w:ascii="Arial" w:hAnsi="Arial" w:cs="Arial"/>
        </w:rPr>
        <w:tab/>
        <w:t>2. No need to use type attribute in script and style tag</w:t>
      </w:r>
    </w:p>
    <w:p w:rsidR="006329BA" w:rsidRPr="007A2474" w:rsidRDefault="006329BA" w:rsidP="006329BA">
      <w:pPr>
        <w:rPr>
          <w:rFonts w:ascii="Arial" w:eastAsia="Times New Roman" w:hAnsi="Arial" w:cs="Arial"/>
        </w:rPr>
      </w:pPr>
      <w:r w:rsidRPr="007A2474">
        <w:rPr>
          <w:rStyle w:val="tag"/>
          <w:rFonts w:ascii="Arial" w:hAnsi="Arial" w:cs="Arial"/>
        </w:rPr>
        <w:tab/>
      </w:r>
      <w:r w:rsidRPr="007A2474">
        <w:rPr>
          <w:rFonts w:ascii="Arial" w:eastAsia="Times New Roman" w:hAnsi="Arial" w:cs="Arial"/>
        </w:rPr>
        <w:t>  &lt;link rel="stylesheet" href="stylesheet.css" /&gt;  </w:t>
      </w:r>
    </w:p>
    <w:p w:rsidR="006329BA" w:rsidRPr="007A2474" w:rsidRDefault="006329BA" w:rsidP="006329BA">
      <w:pPr>
        <w:spacing w:after="40"/>
        <w:ind w:firstLine="720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  &lt;script src="script.js"&gt;&lt;/script&gt; </w:t>
      </w:r>
    </w:p>
    <w:p w:rsidR="006329BA" w:rsidRPr="007A2474" w:rsidRDefault="00422756" w:rsidP="006329BA">
      <w:pPr>
        <w:spacing w:after="40"/>
        <w:ind w:firstLine="720"/>
        <w:rPr>
          <w:rFonts w:ascii="Arial" w:hAnsi="Arial" w:cs="Arial"/>
        </w:rPr>
      </w:pPr>
      <w:r w:rsidRPr="007A2474">
        <w:rPr>
          <w:rFonts w:ascii="Arial" w:hAnsi="Arial" w:cs="Arial"/>
        </w:rPr>
        <w:t>3. HTML5 is not based on XHTML. W</w:t>
      </w:r>
      <w:r w:rsidR="00711E16" w:rsidRPr="007A2474">
        <w:rPr>
          <w:rFonts w:ascii="Arial" w:hAnsi="Arial" w:cs="Arial"/>
        </w:rPr>
        <w:t>e</w:t>
      </w:r>
      <w:r w:rsidRPr="007A2474">
        <w:rPr>
          <w:rFonts w:ascii="Arial" w:hAnsi="Arial" w:cs="Arial"/>
        </w:rPr>
        <w:t xml:space="preserve"> don’t have to wrap our attributes in quotation marks</w:t>
      </w:r>
    </w:p>
    <w:p w:rsidR="00422756" w:rsidRPr="007A2474" w:rsidRDefault="00044AD2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Fonts w:ascii="Arial" w:eastAsia="Times New Roman" w:hAnsi="Arial" w:cs="Arial"/>
        </w:rPr>
        <w:t xml:space="preserve"> </w:t>
      </w:r>
      <w:r w:rsidR="00422756" w:rsidRPr="007A2474">
        <w:rPr>
          <w:rStyle w:val="tag"/>
          <w:rFonts w:ascii="Arial" w:hAnsi="Arial" w:cs="Arial"/>
        </w:rPr>
        <w:t>&lt;</w:t>
      </w:r>
      <w:r w:rsidR="00422756" w:rsidRPr="007A2474">
        <w:rPr>
          <w:rStyle w:val="tag-name"/>
          <w:rFonts w:ascii="Arial" w:hAnsi="Arial" w:cs="Arial"/>
        </w:rPr>
        <w:t>p</w:t>
      </w:r>
      <w:r w:rsidR="00422756" w:rsidRPr="007A2474">
        <w:rPr>
          <w:rFonts w:ascii="Arial" w:hAnsi="Arial" w:cs="Arial"/>
        </w:rPr>
        <w:t> </w:t>
      </w:r>
      <w:r w:rsidR="00422756" w:rsidRPr="007A2474">
        <w:rPr>
          <w:rStyle w:val="attribute"/>
          <w:rFonts w:ascii="Arial" w:hAnsi="Arial" w:cs="Arial"/>
        </w:rPr>
        <w:t>class</w:t>
      </w:r>
      <w:r w:rsidR="00422756" w:rsidRPr="007A2474">
        <w:rPr>
          <w:rFonts w:ascii="Arial" w:hAnsi="Arial" w:cs="Arial"/>
        </w:rPr>
        <w:t>=</w:t>
      </w:r>
      <w:r w:rsidR="00422756" w:rsidRPr="007A2474">
        <w:rPr>
          <w:rStyle w:val="attribute-value"/>
          <w:rFonts w:ascii="Arial" w:hAnsi="Arial" w:cs="Arial"/>
        </w:rPr>
        <w:t>myClass</w:t>
      </w:r>
      <w:r w:rsidR="00422756" w:rsidRPr="007A2474">
        <w:rPr>
          <w:rFonts w:ascii="Arial" w:hAnsi="Arial" w:cs="Arial"/>
        </w:rPr>
        <w:t> </w:t>
      </w:r>
      <w:r w:rsidR="00422756" w:rsidRPr="007A2474">
        <w:rPr>
          <w:rStyle w:val="attribute"/>
          <w:rFonts w:ascii="Arial" w:hAnsi="Arial" w:cs="Arial"/>
        </w:rPr>
        <w:t>id</w:t>
      </w:r>
      <w:r w:rsidR="00422756" w:rsidRPr="007A2474">
        <w:rPr>
          <w:rFonts w:ascii="Arial" w:hAnsi="Arial" w:cs="Arial"/>
        </w:rPr>
        <w:t>=</w:t>
      </w:r>
      <w:r w:rsidR="00422756" w:rsidRPr="007A2474">
        <w:rPr>
          <w:rStyle w:val="attribute-value"/>
          <w:rFonts w:ascii="Arial" w:hAnsi="Arial" w:cs="Arial"/>
        </w:rPr>
        <w:t>someId</w:t>
      </w:r>
      <w:r w:rsidR="00422756" w:rsidRPr="007A2474">
        <w:rPr>
          <w:rStyle w:val="tag"/>
          <w:rFonts w:ascii="Arial" w:hAnsi="Arial" w:cs="Arial"/>
        </w:rPr>
        <w:t>&gt;</w:t>
      </w:r>
    </w:p>
    <w:p w:rsidR="000F031C" w:rsidRPr="007A2474" w:rsidRDefault="000F031C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Style w:val="tag"/>
          <w:rFonts w:ascii="Arial" w:hAnsi="Arial" w:cs="Arial"/>
        </w:rPr>
        <w:t>4. Email input</w:t>
      </w:r>
    </w:p>
    <w:p w:rsidR="000F031C" w:rsidRPr="007A2474" w:rsidRDefault="000F031C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Fonts w:ascii="Arial" w:eastAsia="Times New Roman" w:hAnsi="Arial" w:cs="Arial"/>
        </w:rPr>
        <w:t xml:space="preserve"> </w:t>
      </w:r>
      <w:r w:rsidRPr="007A2474">
        <w:rPr>
          <w:rStyle w:val="tag"/>
          <w:rFonts w:ascii="Arial" w:hAnsi="Arial" w:cs="Arial"/>
        </w:rPr>
        <w:t>&lt;</w:t>
      </w:r>
      <w:r w:rsidRPr="007A2474">
        <w:rPr>
          <w:rStyle w:val="tag-name"/>
          <w:rFonts w:ascii="Arial" w:hAnsi="Arial" w:cs="Arial"/>
        </w:rPr>
        <w:t>input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id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name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type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tag"/>
          <w:rFonts w:ascii="Arial" w:hAnsi="Arial" w:cs="Arial"/>
        </w:rPr>
        <w:t>/&gt;</w:t>
      </w:r>
    </w:p>
    <w:p w:rsidR="000F031C" w:rsidRPr="007A2474" w:rsidRDefault="000F031C" w:rsidP="006329BA">
      <w:pPr>
        <w:spacing w:after="40"/>
        <w:ind w:firstLine="720"/>
        <w:rPr>
          <w:rStyle w:val="tag"/>
          <w:rFonts w:ascii="Arial" w:hAnsi="Arial" w:cs="Arial"/>
        </w:rPr>
      </w:pPr>
      <w:r w:rsidRPr="007A2474">
        <w:rPr>
          <w:rStyle w:val="tag"/>
          <w:rFonts w:ascii="Arial" w:hAnsi="Arial" w:cs="Arial"/>
        </w:rPr>
        <w:t>5. Placeholder</w:t>
      </w:r>
    </w:p>
    <w:p w:rsidR="000F031C" w:rsidRPr="007A2474" w:rsidRDefault="000F031C" w:rsidP="006329BA">
      <w:pPr>
        <w:spacing w:after="40"/>
        <w:ind w:firstLine="720"/>
        <w:rPr>
          <w:rFonts w:ascii="Arial" w:hAnsi="Arial" w:cs="Arial"/>
        </w:rPr>
      </w:pPr>
      <w:r w:rsidRPr="007A2474">
        <w:rPr>
          <w:rFonts w:ascii="Arial" w:eastAsia="Times New Roman" w:hAnsi="Arial" w:cs="Arial"/>
        </w:rPr>
        <w:t xml:space="preserve"> </w:t>
      </w:r>
      <w:r w:rsidRPr="007A2474">
        <w:rPr>
          <w:rStyle w:val="tag"/>
          <w:rFonts w:ascii="Arial" w:hAnsi="Arial" w:cs="Arial"/>
        </w:rPr>
        <w:t>&lt;</w:t>
      </w:r>
      <w:r w:rsidRPr="007A2474">
        <w:rPr>
          <w:rStyle w:val="tag-name"/>
          <w:rFonts w:ascii="Arial" w:hAnsi="Arial" w:cs="Arial"/>
        </w:rPr>
        <w:t>input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name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type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"email"</w:t>
      </w:r>
      <w:r w:rsidRPr="007A2474">
        <w:rPr>
          <w:rFonts w:ascii="Arial" w:hAnsi="Arial" w:cs="Arial"/>
        </w:rPr>
        <w:t> </w:t>
      </w:r>
      <w:r w:rsidRPr="007A2474">
        <w:rPr>
          <w:rStyle w:val="attribute"/>
          <w:rFonts w:ascii="Arial" w:hAnsi="Arial" w:cs="Arial"/>
        </w:rPr>
        <w:t>placeholder</w:t>
      </w:r>
      <w:r w:rsidRPr="007A2474">
        <w:rPr>
          <w:rFonts w:ascii="Arial" w:hAnsi="Arial" w:cs="Arial"/>
        </w:rPr>
        <w:t>=</w:t>
      </w:r>
      <w:r w:rsidRPr="007A2474">
        <w:rPr>
          <w:rStyle w:val="attribute-value"/>
          <w:rFonts w:ascii="Arial" w:hAnsi="Arial" w:cs="Arial"/>
        </w:rPr>
        <w:t>"doug@givethesepeopleair.com"</w:t>
      </w:r>
      <w:r w:rsidRPr="007A2474">
        <w:rPr>
          <w:rFonts w:ascii="Arial" w:hAnsi="Arial" w:cs="Arial"/>
        </w:rPr>
        <w:t> </w:t>
      </w:r>
      <w:r w:rsidRPr="007A2474">
        <w:rPr>
          <w:rStyle w:val="tag"/>
          <w:rFonts w:ascii="Arial" w:hAnsi="Arial" w:cs="Arial"/>
        </w:rPr>
        <w:t>/&gt;</w:t>
      </w:r>
      <w:r w:rsidRPr="007A2474">
        <w:rPr>
          <w:rFonts w:ascii="Arial" w:hAnsi="Arial" w:cs="Arial"/>
        </w:rPr>
        <w:t> </w:t>
      </w:r>
    </w:p>
    <w:p w:rsidR="00E632FC" w:rsidRPr="007A2474" w:rsidRDefault="00E632FC" w:rsidP="006329BA">
      <w:pPr>
        <w:spacing w:after="40"/>
        <w:ind w:firstLine="72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Q02. Write the differences between HTML4 and HTML5.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4982"/>
      </w:tblGrid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7A2474">
              <w:rPr>
                <w:rFonts w:ascii="Arial" w:eastAsia="Times New Roman" w:hAnsi="Arial" w:cs="Arial"/>
                <w:b/>
              </w:rPr>
              <w:t>HTML4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7A2474">
              <w:rPr>
                <w:rFonts w:ascii="Arial" w:eastAsia="Times New Roman" w:hAnsi="Arial" w:cs="Arial"/>
                <w:b/>
              </w:rPr>
              <w:t>HTML5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DOCTYPE is much longer as HTML4 is based on SGML-based. </w:t>
            </w:r>
          </w:p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&lt;!DOCTYPE HTML PUBLIC "-//W3C//DTD HTML 4.01//EN" </w:t>
            </w:r>
            <w:r w:rsidRPr="007A2474">
              <w:rPr>
                <w:rFonts w:ascii="Arial" w:eastAsia="Times New Roman" w:hAnsi="Arial" w:cs="Arial"/>
              </w:rPr>
              <w:br/>
              <w:t>"http://www.w3.org/TR/html4/strict.dtd"&gt;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DOCTYPE is required to enable standards mode for HTML documents. </w:t>
            </w:r>
            <w:r w:rsidRPr="007A2474">
              <w:rPr>
                <w:rFonts w:ascii="Arial" w:eastAsia="Times New Roman" w:hAnsi="Arial" w:cs="Arial"/>
              </w:rPr>
              <w:br/>
              <w:t>&lt;!DOCTYPE html&gt;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Audio and Video are not part of HTML4 specification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Audio and Videos are integral part of HTML5 specifications e.g. &lt;audio&gt; and &lt;video&gt; tags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 xml:space="preserve">Vector Graphics is possible with the help of technologies such as VML, Silverlight, Flash etc. 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Vector graphics is integral part of HTML5 e.g. SVG and canvas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It is almost impossible to get true GeoLocation of user browsing any website especially if it comes to mobile devices.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JS GeoLocation API in HTML5 helps identify location of user browsing any website (provided user allows it)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Browser cache can be used as temporary storage.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Application Cache, Web SQL database and Web storage is available as client side storage. Accessible using JavaScript interface in HTML5 compliant browsers.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Web Sockets are not available. Generally used mechanisms are long polling and streaming.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Full duplex communication channels can be established with Server using Web Sockets. Accessible using JavaScript interface in HTML5 compliant browsers.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Works with all old browsers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Most of modern browser have started supporting HTML5 specification e.g. Opera, Chrome, Safari  etc.</w:t>
            </w:r>
          </w:p>
        </w:tc>
      </w:tr>
      <w:tr w:rsidR="00F91E78" w:rsidRPr="007A2474" w:rsidTr="00F83687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Does not allow JavaScript to run in browser. JS runs in same thread as browser interface.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1E78" w:rsidRPr="007A2474" w:rsidRDefault="00F91E78" w:rsidP="00F83687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A2474">
              <w:rPr>
                <w:rFonts w:ascii="Arial" w:eastAsia="Times New Roman" w:hAnsi="Arial" w:cs="Arial"/>
              </w:rPr>
              <w:t>Allows JavaScript to run in background. This is possible due to JS Web worker API in HTML5</w:t>
            </w:r>
          </w:p>
        </w:tc>
      </w:tr>
    </w:tbl>
    <w:p w:rsidR="00F91E78" w:rsidRDefault="00F91E78" w:rsidP="00B3658C">
      <w:pPr>
        <w:spacing w:after="40"/>
        <w:rPr>
          <w:rFonts w:ascii="Arial" w:hAnsi="Arial" w:cs="Arial"/>
          <w:b/>
        </w:rPr>
      </w:pPr>
    </w:p>
    <w:p w:rsidR="00DB4888" w:rsidRPr="007A2474" w:rsidRDefault="00DB4888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Q03. What are Inline element and Block-level element?</w:t>
      </w:r>
    </w:p>
    <w:p w:rsidR="002332CB" w:rsidRPr="007A2474" w:rsidRDefault="002332CB" w:rsidP="002332C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lastRenderedPageBreak/>
        <w:t>A block-level element creates large blocks of content like &lt;p&gt; or page &lt;div&gt;. They start new lines of text when we use them, and can contain other blocks as well as inline elements and text or data.</w:t>
      </w:r>
    </w:p>
    <w:p w:rsidR="002332CB" w:rsidRPr="007A2474" w:rsidRDefault="002332CB" w:rsidP="002332C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An inline element defines text or data in the document like &lt;STRONG&gt; makes the enclosed text strongly emphasized and &lt;Q&gt; says the enclosed text is a quotation. They don't start new lines when we use them, and they generally only contain other inline tags and text or data. Or they include nothing at all, like the &lt;BR&gt; tag.</w:t>
      </w:r>
    </w:p>
    <w:p w:rsidR="002332CB" w:rsidRPr="007A2474" w:rsidRDefault="002332CB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0C59F4">
        <w:rPr>
          <w:rFonts w:ascii="Arial" w:hAnsi="Arial" w:cs="Arial"/>
          <w:b/>
        </w:rPr>
        <w:t>Q04. What are the basic data types of HTML5?</w:t>
      </w:r>
    </w:p>
    <w:p w:rsidR="00E138A9" w:rsidRDefault="00482F4A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1. CDATA,</w:t>
      </w:r>
      <w:r w:rsidR="000C59F4" w:rsidRPr="000C59F4">
        <w:rPr>
          <w:rFonts w:ascii="Arial" w:hAnsi="Arial" w:cs="Arial"/>
        </w:rPr>
        <w:t xml:space="preserve"> id and name attribute value</w:t>
      </w:r>
    </w:p>
    <w:p w:rsidR="000C59F4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596976">
        <w:rPr>
          <w:rFonts w:ascii="Arial" w:hAnsi="Arial" w:cs="Arial"/>
        </w:rPr>
        <w:t>Link Types</w:t>
      </w:r>
    </w:p>
    <w:p w:rsidR="000C59F4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3. Content Types (MIME Types)</w:t>
      </w:r>
    </w:p>
    <w:p w:rsidR="000C59F4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4. Language Codes</w:t>
      </w:r>
    </w:p>
    <w:p w:rsidR="00E138A9" w:rsidRPr="00596976" w:rsidRDefault="000C59F4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596976">
        <w:rPr>
          <w:rFonts w:ascii="Arial" w:hAnsi="Arial" w:cs="Arial"/>
        </w:rPr>
        <w:t>Character Encoding</w:t>
      </w:r>
      <w:bookmarkStart w:id="0" w:name="_GoBack"/>
      <w:bookmarkEnd w:id="0"/>
    </w:p>
    <w:p w:rsidR="00E138A9" w:rsidRPr="007A2474" w:rsidRDefault="00E138A9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Q05. What is the function of manifest attribute of HTML element?</w:t>
      </w:r>
    </w:p>
    <w:p w:rsidR="002E6C71" w:rsidRPr="007A2474" w:rsidRDefault="002E6C71" w:rsidP="00557705">
      <w:pPr>
        <w:spacing w:after="40"/>
        <w:rPr>
          <w:rFonts w:ascii="Arial" w:eastAsia="Times New Roman" w:hAnsi="Arial" w:cs="Arial"/>
        </w:rPr>
      </w:pPr>
      <w:r w:rsidRPr="007A2474">
        <w:rPr>
          <w:rFonts w:ascii="Arial" w:hAnsi="Arial" w:cs="Arial"/>
        </w:rPr>
        <w:t>The manifest attribute specifies the location of the document's cache manifest.</w:t>
      </w:r>
      <w:r w:rsidR="009066D7" w:rsidRPr="007A2474">
        <w:rPr>
          <w:rFonts w:ascii="Arial" w:hAnsi="Arial" w:cs="Arial"/>
        </w:rPr>
        <w:t xml:space="preserve"> </w:t>
      </w:r>
      <w:r w:rsidRPr="007A2474">
        <w:rPr>
          <w:rFonts w:ascii="Arial" w:eastAsia="Times New Roman" w:hAnsi="Arial" w:cs="Arial"/>
        </w:rPr>
        <w:t>Using the cache interface gives an application three advantages:</w:t>
      </w:r>
      <w:r w:rsidR="0030421C">
        <w:rPr>
          <w:rFonts w:ascii="Arial" w:eastAsia="Times New Roman" w:hAnsi="Arial" w:cs="Arial"/>
        </w:rPr>
        <w:t xml:space="preserve"> </w:t>
      </w:r>
      <w:r w:rsidR="0030421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&lt;html manifest="</w:t>
      </w:r>
      <w:r w:rsidR="0030421C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r w:rsidR="0030421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"&gt;</w:t>
      </w:r>
    </w:p>
    <w:p w:rsidR="002E6C71" w:rsidRPr="007A2474" w:rsidRDefault="002E6C71" w:rsidP="002E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Offline browsing - users can navigate the full site when they're offline</w:t>
      </w:r>
    </w:p>
    <w:p w:rsidR="002E6C71" w:rsidRPr="007A2474" w:rsidRDefault="002E6C71" w:rsidP="002E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Speed - cached resources are local, and therefore load faster</w:t>
      </w:r>
    </w:p>
    <w:p w:rsidR="002E6C71" w:rsidRPr="007A2474" w:rsidRDefault="002E6C71" w:rsidP="002E6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Reduced server load - the browser will only download resources from the server that have changed</w:t>
      </w: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Q06. Meta element is useful for what purposes?</w:t>
      </w:r>
    </w:p>
    <w:p w:rsidR="008F6723" w:rsidRPr="007A2474" w:rsidRDefault="008F6723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Meta elements are typically used to specify page description, keywords, author of the document, last modified, and other metadata.</w:t>
      </w:r>
      <w:r w:rsidR="0081371C" w:rsidRPr="0081371C">
        <w:t xml:space="preserve"> </w:t>
      </w:r>
      <w:r w:rsidR="0081371C" w:rsidRPr="0081371C">
        <w:rPr>
          <w:rFonts w:ascii="Arial" w:hAnsi="Arial" w:cs="Arial"/>
        </w:rPr>
        <w:t>The &lt;meta&gt; tag provides metadata about the HTML document.</w:t>
      </w:r>
      <w:r w:rsidR="0081371C" w:rsidRPr="0081371C">
        <w:t xml:space="preserve"> </w:t>
      </w:r>
      <w:r w:rsidR="0081371C" w:rsidRPr="0081371C">
        <w:rPr>
          <w:rFonts w:ascii="Arial" w:hAnsi="Arial" w:cs="Arial"/>
        </w:rPr>
        <w:t>Metadata will not be displayed on the page, but will be machine parsable.</w:t>
      </w:r>
    </w:p>
    <w:p w:rsidR="000116A4" w:rsidRPr="007A2474" w:rsidRDefault="000116A4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Q07. How many ways you can define list in HTML page?</w:t>
      </w:r>
    </w:p>
    <w:p w:rsidR="00711E16" w:rsidRPr="007A2474" w:rsidRDefault="00711E16" w:rsidP="00686DC7">
      <w:pPr>
        <w:pStyle w:val="Heading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b w:val="0"/>
          <w:sz w:val="22"/>
          <w:szCs w:val="22"/>
        </w:rPr>
        <w:t xml:space="preserve">1. </w:t>
      </w:r>
      <w:r w:rsidRPr="007A2474">
        <w:rPr>
          <w:rFonts w:ascii="Arial" w:hAnsi="Arial" w:cs="Arial"/>
          <w:sz w:val="22"/>
          <w:szCs w:val="22"/>
        </w:rPr>
        <w:t>Single Definition Term – Single Description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&lt;dl&gt;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&lt;dd&gt; &lt;/dd&gt;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711E16" w:rsidRPr="007A2474" w:rsidRDefault="00711E16" w:rsidP="00686DC7">
      <w:pPr>
        <w:spacing w:after="0" w:line="240" w:lineRule="auto"/>
        <w:rPr>
          <w:rFonts w:ascii="Arial" w:hAnsi="Arial" w:cs="Arial"/>
          <w:b/>
        </w:rPr>
      </w:pPr>
      <w:r w:rsidRPr="007A2474">
        <w:rPr>
          <w:rStyle w:val="HTMLCode"/>
          <w:rFonts w:ascii="Arial" w:eastAsia="Calibri" w:hAnsi="Arial" w:cs="Arial"/>
          <w:b/>
          <w:sz w:val="22"/>
          <w:szCs w:val="22"/>
        </w:rPr>
        <w:t xml:space="preserve">2. </w:t>
      </w:r>
      <w:r w:rsidRPr="007A2474">
        <w:rPr>
          <w:rFonts w:ascii="Arial" w:hAnsi="Arial" w:cs="Arial"/>
          <w:b/>
        </w:rPr>
        <w:t>Single Definition Term – Single Description with block level elements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&lt;dl&gt;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&lt;dd&gt;&lt;p&gt;Some text&lt;/p&gt;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&lt;p&gt; Some text &lt;/p&gt;&lt;/dd&gt;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711E16" w:rsidRPr="007A2474" w:rsidRDefault="00711E16" w:rsidP="00686DC7">
      <w:pPr>
        <w:pStyle w:val="Heading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 xml:space="preserve">3. </w:t>
      </w:r>
      <w:r w:rsidRPr="007A2474">
        <w:rPr>
          <w:rFonts w:ascii="Arial" w:hAnsi="Arial" w:cs="Arial"/>
          <w:sz w:val="22"/>
          <w:szCs w:val="22"/>
        </w:rPr>
        <w:t>Multiple Terms – Single Description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&lt;dl&gt;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&lt;dd&gt;&lt;/dd&gt;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DB4888" w:rsidRDefault="00DB4888" w:rsidP="00686DC7">
      <w:pPr>
        <w:pStyle w:val="Heading4"/>
        <w:spacing w:before="0" w:beforeAutospacing="0" w:after="0" w:afterAutospacing="0"/>
        <w:rPr>
          <w:rStyle w:val="HTMLCode"/>
          <w:rFonts w:ascii="Arial" w:eastAsia="Calibri" w:hAnsi="Arial" w:cs="Arial"/>
          <w:sz w:val="22"/>
          <w:szCs w:val="22"/>
        </w:rPr>
      </w:pPr>
    </w:p>
    <w:p w:rsidR="00DB4888" w:rsidRDefault="00DB4888" w:rsidP="00686DC7">
      <w:pPr>
        <w:pStyle w:val="Heading4"/>
        <w:spacing w:before="0" w:beforeAutospacing="0" w:after="0" w:afterAutospacing="0"/>
        <w:rPr>
          <w:rStyle w:val="HTMLCode"/>
          <w:rFonts w:ascii="Arial" w:eastAsia="Calibri" w:hAnsi="Arial" w:cs="Arial"/>
          <w:sz w:val="22"/>
          <w:szCs w:val="22"/>
        </w:rPr>
      </w:pPr>
    </w:p>
    <w:p w:rsidR="00711E16" w:rsidRPr="007A2474" w:rsidRDefault="00711E16" w:rsidP="00686DC7">
      <w:pPr>
        <w:pStyle w:val="Heading4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 xml:space="preserve">4. </w:t>
      </w:r>
      <w:r w:rsidRPr="007A2474">
        <w:rPr>
          <w:rFonts w:ascii="Arial" w:hAnsi="Arial" w:cs="Arial"/>
          <w:sz w:val="22"/>
          <w:szCs w:val="22"/>
        </w:rPr>
        <w:t>Multiple Terms – Multiple Descriptions</w:t>
      </w:r>
    </w:p>
    <w:p w:rsidR="00711E16" w:rsidRPr="007A2474" w:rsidRDefault="00711E16" w:rsidP="00686DC7">
      <w:pPr>
        <w:spacing w:after="0" w:line="240" w:lineRule="auto"/>
        <w:rPr>
          <w:rStyle w:val="HTMLCode"/>
          <w:rFonts w:ascii="Arial" w:eastAsia="Calibri" w:hAnsi="Arial" w:cs="Arial"/>
          <w:sz w:val="22"/>
          <w:szCs w:val="22"/>
        </w:rPr>
      </w:pPr>
      <w:r w:rsidRPr="007A2474">
        <w:rPr>
          <w:rStyle w:val="HTMLCode"/>
          <w:rFonts w:ascii="Arial" w:eastAsia="Calibri" w:hAnsi="Arial" w:cs="Arial"/>
          <w:sz w:val="22"/>
          <w:szCs w:val="22"/>
        </w:rPr>
        <w:t>&lt;dl&gt;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&lt;dt&gt; &lt;/dt&gt;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lastRenderedPageBreak/>
        <w:t>&lt;dd&gt; &lt;/dd&gt;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&lt;dd&gt; &lt;/dd&gt;</w:t>
      </w:r>
      <w:r w:rsidRPr="007A2474">
        <w:rPr>
          <w:rFonts w:ascii="Arial" w:hAnsi="Arial" w:cs="Arial"/>
        </w:rPr>
        <w:br/>
      </w:r>
      <w:r w:rsidRPr="007A2474">
        <w:rPr>
          <w:rStyle w:val="HTMLCode"/>
          <w:rFonts w:ascii="Arial" w:eastAsia="Calibri" w:hAnsi="Arial" w:cs="Arial"/>
          <w:sz w:val="22"/>
          <w:szCs w:val="22"/>
        </w:rPr>
        <w:t>&lt;/dl&gt;</w:t>
      </w:r>
    </w:p>
    <w:p w:rsidR="000116A4" w:rsidRPr="007A2474" w:rsidRDefault="000116A4" w:rsidP="00686DC7">
      <w:pPr>
        <w:spacing w:after="0" w:line="240" w:lineRule="auto"/>
        <w:rPr>
          <w:rFonts w:ascii="Arial" w:hAnsi="Arial" w:cs="Arial"/>
          <w:b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Q08. What are the differences between link and anchor element.</w:t>
      </w:r>
    </w:p>
    <w:p w:rsidR="004748AC" w:rsidRPr="007A2474" w:rsidRDefault="004748AC" w:rsidP="004748AC">
      <w:pPr>
        <w:pStyle w:val="NormalWeb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&lt;link&gt; tag defines the relationship between a document and an external resource.</w:t>
      </w:r>
      <w:r w:rsidRPr="007A2474">
        <w:rPr>
          <w:rFonts w:ascii="Arial" w:hAnsi="Arial" w:cs="Arial"/>
          <w:sz w:val="22"/>
          <w:szCs w:val="22"/>
        </w:rPr>
        <w:br/>
        <w:t>The &lt;link&gt; tag is most used to link to style sheets. The &lt;link&gt; element is an empty element, it contains attributes only. This element goes only in the head section, but it can appear any number of times.</w:t>
      </w:r>
    </w:p>
    <w:p w:rsidR="004748AC" w:rsidRPr="007A2474" w:rsidRDefault="004748AC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&lt;link rel="stylesheet" type="text/css" href="style.css" /&gt;</w:t>
      </w:r>
    </w:p>
    <w:p w:rsidR="0087775F" w:rsidRPr="007A2474" w:rsidRDefault="0087775F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 xml:space="preserve">The anchor element </w:t>
      </w:r>
      <w:r w:rsidRPr="007A2474">
        <w:rPr>
          <w:rFonts w:ascii="Arial" w:hAnsi="Arial" w:cs="Arial"/>
          <w:b/>
          <w:bCs/>
        </w:rPr>
        <w:t>A</w:t>
      </w:r>
      <w:r w:rsidRPr="007A2474">
        <w:rPr>
          <w:rFonts w:ascii="Arial" w:hAnsi="Arial" w:cs="Arial"/>
        </w:rPr>
        <w:t xml:space="preserve"> is used to link different documents together. It contains at least one attribute. For the function of linking to a different document, the attribute </w:t>
      </w:r>
      <w:r w:rsidRPr="007A2474">
        <w:rPr>
          <w:rFonts w:ascii="Arial" w:hAnsi="Arial" w:cs="Arial"/>
          <w:b/>
          <w:bCs/>
        </w:rPr>
        <w:t>HREF</w:t>
      </w:r>
      <w:r w:rsidRPr="007A2474">
        <w:rPr>
          <w:rFonts w:ascii="Arial" w:hAnsi="Arial" w:cs="Arial"/>
        </w:rPr>
        <w:t xml:space="preserve"> (</w:t>
      </w:r>
      <w:r w:rsidRPr="007A2474">
        <w:rPr>
          <w:rFonts w:ascii="Arial" w:hAnsi="Arial" w:cs="Arial"/>
          <w:u w:val="single"/>
        </w:rPr>
        <w:t>H</w:t>
      </w:r>
      <w:r w:rsidRPr="007A2474">
        <w:rPr>
          <w:rFonts w:ascii="Arial" w:hAnsi="Arial" w:cs="Arial"/>
        </w:rPr>
        <w:t xml:space="preserve">yper </w:t>
      </w:r>
      <w:r w:rsidRPr="007A2474">
        <w:rPr>
          <w:rFonts w:ascii="Arial" w:hAnsi="Arial" w:cs="Arial"/>
          <w:u w:val="single"/>
        </w:rPr>
        <w:t>REF</w:t>
      </w:r>
      <w:r w:rsidRPr="007A2474">
        <w:rPr>
          <w:rFonts w:ascii="Arial" w:hAnsi="Arial" w:cs="Arial"/>
        </w:rPr>
        <w:t xml:space="preserve">erence) is used. The value of the attribute </w:t>
      </w:r>
      <w:r w:rsidRPr="007A2474">
        <w:rPr>
          <w:rFonts w:ascii="Arial" w:hAnsi="Arial" w:cs="Arial"/>
          <w:b/>
          <w:bCs/>
        </w:rPr>
        <w:t>HREF</w:t>
      </w:r>
      <w:r w:rsidRPr="007A2474">
        <w:rPr>
          <w:rFonts w:ascii="Arial" w:hAnsi="Arial" w:cs="Arial"/>
        </w:rPr>
        <w:t xml:space="preserve"> is the path to the location of the target document (either a complete URL or a relative path - explained below).</w:t>
      </w:r>
    </w:p>
    <w:p w:rsidR="0087775F" w:rsidRPr="007A2474" w:rsidRDefault="0087775F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&lt;a href="http://www.somewhere.com"&gt;Visit www. somewhere.com&lt;/a&gt;</w:t>
      </w:r>
    </w:p>
    <w:p w:rsidR="000116A4" w:rsidRPr="007A2474" w:rsidRDefault="000116A4" w:rsidP="00B3658C">
      <w:pPr>
        <w:spacing w:after="4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Q09. How does del and ins elements are related with each other?</w:t>
      </w:r>
    </w:p>
    <w:p w:rsidR="002E62A5" w:rsidRPr="007A2474" w:rsidRDefault="002E62A5" w:rsidP="002E62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&lt;del&gt; tag defines a text that has been deleted from a document.</w:t>
      </w:r>
    </w:p>
    <w:p w:rsidR="002E62A5" w:rsidRPr="007A2474" w:rsidRDefault="002E62A5" w:rsidP="002E62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&lt;ins&gt; tag to markup inserted text.</w:t>
      </w:r>
    </w:p>
    <w:p w:rsidR="002E62A5" w:rsidRPr="007A2474" w:rsidRDefault="002E62A5" w:rsidP="002E62A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Browsers will normally strike a line through deleted text and underline inserted text.</w:t>
      </w:r>
    </w:p>
    <w:p w:rsidR="002E62A5" w:rsidRPr="007A2474" w:rsidRDefault="002E62A5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&lt;p&gt;My favorite color is &lt;del&gt;blue&lt;/del&gt; &lt;ins&gt;red&lt;/ins&gt;!&lt;/p&gt;</w:t>
      </w:r>
    </w:p>
    <w:p w:rsidR="002E62A5" w:rsidRPr="00DB4888" w:rsidRDefault="002E62A5" w:rsidP="00B3658C">
      <w:pPr>
        <w:spacing w:after="40"/>
        <w:rPr>
          <w:rFonts w:ascii="Arial" w:hAnsi="Arial" w:cs="Arial"/>
          <w:b/>
        </w:rPr>
      </w:pPr>
      <w:r w:rsidRPr="00DB4888">
        <w:rPr>
          <w:rFonts w:ascii="Arial" w:hAnsi="Arial" w:cs="Arial"/>
          <w:b/>
        </w:rPr>
        <w:t xml:space="preserve">Output= My favorite color is </w:t>
      </w:r>
      <w:del w:id="1" w:author="Unknown">
        <w:r w:rsidRPr="00DB4888">
          <w:rPr>
            <w:rFonts w:ascii="Arial" w:hAnsi="Arial" w:cs="Arial"/>
            <w:b/>
          </w:rPr>
          <w:delText>blue</w:delText>
        </w:r>
      </w:del>
      <w:r w:rsidRPr="00DB4888">
        <w:rPr>
          <w:rFonts w:ascii="Arial" w:hAnsi="Arial" w:cs="Arial"/>
          <w:b/>
        </w:rPr>
        <w:t xml:space="preserve"> </w:t>
      </w:r>
      <w:ins w:id="2" w:author="Unknown">
        <w:r w:rsidRPr="00DB4888">
          <w:rPr>
            <w:rFonts w:ascii="Arial" w:hAnsi="Arial" w:cs="Arial"/>
            <w:b/>
          </w:rPr>
          <w:t>red</w:t>
        </w:r>
      </w:ins>
      <w:r w:rsidRPr="00DB4888">
        <w:rPr>
          <w:rFonts w:ascii="Arial" w:hAnsi="Arial" w:cs="Arial"/>
          <w:b/>
        </w:rPr>
        <w:t>!</w:t>
      </w:r>
    </w:p>
    <w:p w:rsidR="00FF4922" w:rsidRPr="007A2474" w:rsidRDefault="00FF4922" w:rsidP="00B3658C">
      <w:pPr>
        <w:spacing w:after="4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Q10. What are the purposes usemap attribute of img tag?</w:t>
      </w:r>
    </w:p>
    <w:p w:rsidR="000915ED" w:rsidRPr="007A2474" w:rsidRDefault="000915ED" w:rsidP="000915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usemap attribute specifies an image as a client-side image-map.</w:t>
      </w:r>
    </w:p>
    <w:p w:rsidR="000915ED" w:rsidRPr="007A2474" w:rsidRDefault="000915ED" w:rsidP="000915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An image-map is an image with clickable areas.</w:t>
      </w:r>
    </w:p>
    <w:p w:rsidR="000915ED" w:rsidRPr="007A2474" w:rsidRDefault="000915ED" w:rsidP="000915E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usemap attribute is associated with a &lt;map&gt; element's name or id attribute, and creates a relationship between the image and the map.</w:t>
      </w:r>
    </w:p>
    <w:p w:rsidR="000915ED" w:rsidRPr="007A2474" w:rsidRDefault="000915ED" w:rsidP="00B3658C">
      <w:pPr>
        <w:spacing w:after="40"/>
        <w:rPr>
          <w:rFonts w:ascii="Arial" w:hAnsi="Arial" w:cs="Arial"/>
        </w:rPr>
      </w:pPr>
      <w:r w:rsidRPr="007A2474">
        <w:rPr>
          <w:rFonts w:ascii="Arial" w:hAnsi="Arial" w:cs="Arial"/>
        </w:rPr>
        <w:t>Syntax: &lt;img usemap="</w:t>
      </w:r>
      <w:r w:rsidRPr="007A2474">
        <w:rPr>
          <w:rFonts w:ascii="Arial" w:hAnsi="Arial" w:cs="Arial"/>
          <w:i/>
          <w:iCs/>
        </w:rPr>
        <w:t>#mapname</w:t>
      </w:r>
      <w:r w:rsidRPr="007A2474">
        <w:rPr>
          <w:rFonts w:ascii="Arial" w:hAnsi="Arial" w:cs="Arial"/>
        </w:rPr>
        <w:t>" /&gt;</w:t>
      </w:r>
    </w:p>
    <w:p w:rsidR="00FF4922" w:rsidRPr="007A2474" w:rsidRDefault="00FF4922" w:rsidP="00B3658C">
      <w:pPr>
        <w:spacing w:after="40"/>
        <w:rPr>
          <w:rFonts w:ascii="Arial" w:hAnsi="Arial" w:cs="Arial"/>
        </w:rPr>
      </w:pPr>
    </w:p>
    <w:p w:rsidR="00B3658C" w:rsidRPr="007A2474" w:rsidRDefault="00B3658C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Q11. What is the benefit of using map tag?</w:t>
      </w:r>
    </w:p>
    <w:p w:rsidR="00680C1E" w:rsidRPr="007A2474" w:rsidRDefault="00680C1E" w:rsidP="00680C1E">
      <w:pPr>
        <w:pStyle w:val="ListParagraph"/>
        <w:spacing w:after="0" w:line="240" w:lineRule="auto"/>
        <w:ind w:left="0" w:firstLine="720"/>
        <w:rPr>
          <w:rFonts w:ascii="Arial" w:hAnsi="Arial" w:cs="Arial"/>
        </w:rPr>
      </w:pPr>
      <w:r w:rsidRPr="007A2474">
        <w:rPr>
          <w:rFonts w:ascii="Arial" w:hAnsi="Arial" w:cs="Arial"/>
        </w:rPr>
        <w:t>The &lt;map&gt; tag is used to define a client-side image-map. An image-map is an image with clickable areas.</w:t>
      </w:r>
    </w:p>
    <w:p w:rsidR="00FF4922" w:rsidRPr="007A2474" w:rsidRDefault="00680C1E" w:rsidP="00680C1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name attribute of the &lt;map&gt; element is associated with the &lt;img&gt;'s usemap attribute and creates a relationship between the image and the map.</w:t>
      </w:r>
    </w:p>
    <w:p w:rsidR="00680C1E" w:rsidRPr="007A2474" w:rsidRDefault="00680C1E" w:rsidP="00680C1E">
      <w:pPr>
        <w:spacing w:after="40"/>
        <w:ind w:firstLine="720"/>
        <w:rPr>
          <w:rFonts w:ascii="Arial" w:hAnsi="Arial" w:cs="Arial"/>
          <w:b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1467F5">
        <w:rPr>
          <w:rFonts w:ascii="Arial" w:hAnsi="Arial" w:cs="Arial"/>
          <w:b/>
        </w:rPr>
        <w:t>Q12</w:t>
      </w:r>
      <w:r w:rsidR="00B3658C" w:rsidRPr="001467F5">
        <w:rPr>
          <w:rFonts w:ascii="Arial" w:hAnsi="Arial" w:cs="Arial"/>
          <w:b/>
        </w:rPr>
        <w:t>. In IE6, what problem arises when multiple buttons are used? How can you solve this problem?</w:t>
      </w:r>
    </w:p>
    <w:p w:rsidR="00E138A9" w:rsidRPr="00E32883" w:rsidRDefault="00E32883" w:rsidP="00B3658C">
      <w:pPr>
        <w:spacing w:after="40"/>
        <w:rPr>
          <w:rFonts w:ascii="Arial" w:hAnsi="Arial" w:cs="Arial"/>
        </w:rPr>
      </w:pPr>
      <w:r w:rsidRPr="00E32883">
        <w:rPr>
          <w:rFonts w:ascii="Arial" w:hAnsi="Arial" w:cs="Arial"/>
        </w:rPr>
        <w:t>In IE6 if multiple buttons are used it submits the name of all the buttons, not just the one the user-selected. So, one can’t process the form accordingly.</w:t>
      </w:r>
    </w:p>
    <w:p w:rsidR="00E138A9" w:rsidRPr="007A2474" w:rsidRDefault="00E32883" w:rsidP="00B3658C">
      <w:pPr>
        <w:spacing w:after="40"/>
        <w:rPr>
          <w:rFonts w:ascii="Arial" w:hAnsi="Arial" w:cs="Arial"/>
          <w:b/>
        </w:rPr>
      </w:pPr>
      <w:r w:rsidRPr="00E32883">
        <w:rPr>
          <w:rFonts w:ascii="Arial" w:hAnsi="Arial" w:cs="Arial"/>
        </w:rPr>
        <w:t>To solve the problem we have to use input type=image instead of button.</w:t>
      </w:r>
    </w:p>
    <w:p w:rsidR="00E138A9" w:rsidRPr="007A2474" w:rsidRDefault="00E138A9" w:rsidP="00B3658C">
      <w:pPr>
        <w:spacing w:after="40"/>
        <w:rPr>
          <w:rFonts w:ascii="Arial" w:hAnsi="Arial" w:cs="Arial"/>
          <w:b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Q13</w:t>
      </w:r>
      <w:r w:rsidR="00B3658C" w:rsidRPr="007A2474">
        <w:rPr>
          <w:rFonts w:ascii="Arial" w:hAnsi="Arial" w:cs="Arial"/>
          <w:b/>
        </w:rPr>
        <w:t>. What is the function of autocomplete and placeholder attribute of input tag?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autocomplete attribute specifies whether a form should have autocomplete on or off.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When autocomplete is on, the browser automatically complete values based on values that the user has entered before.</w:t>
      </w:r>
    </w:p>
    <w:p w:rsidR="00555B60" w:rsidRPr="007A2474" w:rsidRDefault="00555B60" w:rsidP="00555B60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Syntax: &lt;form autocomplete="on|off"&gt;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placeholder attribute specifies a short hint that describes the expected value of an input field (e.g. a sample value or a short description of the expected format).</w:t>
      </w:r>
    </w:p>
    <w:p w:rsidR="00555B60" w:rsidRPr="007A2474" w:rsidRDefault="00555B60" w:rsidP="00555B6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hint is displayed in the input field when it is empty, and disappears when the field gets focus.</w:t>
      </w:r>
    </w:p>
    <w:p w:rsidR="00555B60" w:rsidRPr="007A2474" w:rsidRDefault="00555B60" w:rsidP="00555B60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lastRenderedPageBreak/>
        <w:t>Syntax: &lt;input type="text" name="fname" placeholder="First name" /&gt;</w:t>
      </w:r>
    </w:p>
    <w:p w:rsidR="00E138A9" w:rsidRPr="007A2474" w:rsidRDefault="00E138A9" w:rsidP="00555B60">
      <w:pPr>
        <w:spacing w:after="0" w:line="240" w:lineRule="auto"/>
        <w:rPr>
          <w:rFonts w:ascii="Arial" w:hAnsi="Arial" w:cs="Arial"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Q14</w:t>
      </w:r>
      <w:r w:rsidR="00B3658C" w:rsidRPr="007A2474">
        <w:rPr>
          <w:rFonts w:ascii="Arial" w:hAnsi="Arial" w:cs="Arial"/>
          <w:b/>
        </w:rPr>
        <w:t>. When colgroup tag is used in html document and for what purpose?</w:t>
      </w:r>
    </w:p>
    <w:p w:rsidR="00DC40A8" w:rsidRPr="007A2474" w:rsidRDefault="00DC40A8" w:rsidP="00DC40A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&lt;colgroup&gt; tag is used to group columns in a table for formatting.</w:t>
      </w:r>
    </w:p>
    <w:p w:rsidR="00DC40A8" w:rsidRPr="007A2474" w:rsidRDefault="00DC40A8" w:rsidP="00DC40A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&lt;colgroup&gt; tag is useful for applying styles to entire columns, instead of repeating the styles for each cell, for each row.</w:t>
      </w:r>
    </w:p>
    <w:p w:rsidR="00DC40A8" w:rsidRPr="007A2474" w:rsidRDefault="00DC40A8" w:rsidP="00DC40A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&lt;colgroup&gt; tag can only be used inside a &lt;table&gt; element.</w:t>
      </w:r>
    </w:p>
    <w:p w:rsidR="00F75D9C" w:rsidRPr="007A2474" w:rsidRDefault="007D4731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77470</wp:posOffset>
                </wp:positionV>
                <wp:extent cx="2612390" cy="2829560"/>
                <wp:effectExtent l="11430" t="10795" r="9525" b="762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8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&lt;table width="100%" border="1"&gt;</w:t>
                            </w:r>
                            <w:r>
                              <w:br/>
                              <w:t>  &lt;</w:t>
                            </w:r>
                            <w:r w:rsidRPr="00E138A9">
                              <w:rPr>
                                <w:b/>
                              </w:rPr>
                              <w:t>colgroup</w:t>
                            </w:r>
                            <w:r>
                              <w:t xml:space="preserve"> span="2" style="background-color:#FF0000;"&gt;</w:t>
                            </w:r>
                            <w:r w:rsidRPr="008640CC">
                              <w:rPr>
                                <w:b/>
                              </w:rPr>
                              <w:t>&lt;/colgroup&gt;</w:t>
                            </w:r>
                            <w:r>
                              <w:br/>
                              <w:t>  &lt;</w:t>
                            </w:r>
                            <w:r w:rsidRPr="008640CC">
                              <w:rPr>
                                <w:b/>
                              </w:rPr>
                              <w:t>colgroup</w:t>
                            </w:r>
                            <w:r>
                              <w:t xml:space="preserve"> style="background-color:#0000FF;"&gt;</w:t>
                            </w:r>
                            <w:r w:rsidRPr="008640CC">
                              <w:rPr>
                                <w:b/>
                              </w:rPr>
                              <w:t>&lt;/colgroup&gt;</w:t>
                            </w:r>
                            <w:r>
                              <w:br/>
                              <w:t>  &lt;tr&gt;</w:t>
                            </w:r>
                            <w:r>
                              <w:br/>
                              <w:t>    &lt;th&gt;ISBN&lt;/th&gt;</w:t>
                            </w:r>
                            <w:r>
                              <w:br/>
                              <w:t>    &lt;th&gt;Title&lt;/th&gt;</w:t>
                            </w:r>
                            <w:r>
                              <w:br/>
                              <w:t>    &lt;th&gt;Price&lt;/th&gt;</w:t>
                            </w:r>
                            <w:r>
                              <w:br/>
                              <w:t>  &lt;/tr&gt;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 &lt;tr&gt;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   &lt;td&gt;3476896&lt;/td&gt;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   &lt;td&gt;My first HTML&lt;/td&gt;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   &lt;td&gt;$53&lt;/td&gt;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  &lt;/tr&gt;</w:t>
                            </w:r>
                          </w:p>
                          <w:p w:rsidR="00F75D9C" w:rsidRDefault="00F75D9C" w:rsidP="00F75D9C">
                            <w:pPr>
                              <w:spacing w:after="0" w:line="240" w:lineRule="auto"/>
                            </w:pPr>
                            <w:r>
                              <w:t>&lt;/table&gt;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65pt;margin-top:6.1pt;width:205.7pt;height:222.8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">
                <v:textbox style="mso-fit-shape-to-text:t">
                  <w:txbxContent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&lt;table width="100%" border="1"&gt;</w:t>
                      </w:r>
                      <w:r>
                        <w:br/>
                        <w:t>  &lt;</w:t>
                      </w:r>
                      <w:r w:rsidRPr="00E138A9">
                        <w:rPr>
                          <w:b/>
                        </w:rPr>
                        <w:t>colgroup</w:t>
                      </w:r>
                      <w:r>
                        <w:t xml:space="preserve"> span="2" style="background-color:#FF0000;"&gt;</w:t>
                      </w:r>
                      <w:r w:rsidRPr="008640CC">
                        <w:rPr>
                          <w:b/>
                        </w:rPr>
                        <w:t>&lt;/colgroup&gt;</w:t>
                      </w:r>
                      <w:r>
                        <w:br/>
                        <w:t>  &lt;</w:t>
                      </w:r>
                      <w:r w:rsidRPr="008640CC">
                        <w:rPr>
                          <w:b/>
                        </w:rPr>
                        <w:t>colgroup</w:t>
                      </w:r>
                      <w:r>
                        <w:t xml:space="preserve"> style="background-color:#0000FF;"&gt;</w:t>
                      </w:r>
                      <w:r w:rsidRPr="008640CC">
                        <w:rPr>
                          <w:b/>
                        </w:rPr>
                        <w:t>&lt;/colgroup&gt;</w:t>
                      </w:r>
                      <w:r>
                        <w:br/>
                        <w:t>  &lt;tr&gt;</w:t>
                      </w:r>
                      <w:r>
                        <w:br/>
                        <w:t>    &lt;th&gt;ISBN&lt;/th&gt;</w:t>
                      </w:r>
                      <w:r>
                        <w:br/>
                        <w:t>    &lt;th&gt;Title&lt;/th&gt;</w:t>
                      </w:r>
                      <w:r>
                        <w:br/>
                        <w:t>    &lt;th&gt;Price&lt;/th&gt;</w:t>
                      </w:r>
                      <w:r>
                        <w:br/>
                        <w:t>  &lt;/tr&gt;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 &lt;tr&gt;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   &lt;td&gt;3476896&lt;/td&gt;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   &lt;td&gt;My first HTML&lt;/td&gt;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   &lt;td&gt;$53&lt;/td&gt;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  &lt;/tr&gt;</w:t>
                      </w:r>
                    </w:p>
                    <w:p w:rsidR="00F75D9C" w:rsidRDefault="00F75D9C" w:rsidP="00F75D9C">
                      <w:pPr>
                        <w:spacing w:after="0" w:line="240" w:lineRule="auto"/>
                      </w:pPr>
                      <w:r>
                        <w:t>&lt;/table&gt;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F75D9C" w:rsidRPr="007A2474" w:rsidRDefault="00F75D9C" w:rsidP="00F75D9C">
      <w:pPr>
        <w:spacing w:after="40"/>
        <w:jc w:val="center"/>
        <w:rPr>
          <w:rFonts w:ascii="Arial" w:hAnsi="Arial" w:cs="Arial"/>
        </w:rPr>
      </w:pPr>
      <w:r w:rsidRPr="007A2474">
        <w:rPr>
          <w:rFonts w:ascii="Arial" w:hAnsi="Arial" w:cs="Arial"/>
        </w:rPr>
        <w:t>Output:</w:t>
      </w:r>
    </w:p>
    <w:p w:rsidR="00F75D9C" w:rsidRPr="007A2474" w:rsidRDefault="007D4731" w:rsidP="00B3658C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63500</wp:posOffset>
                </wp:positionV>
                <wp:extent cx="3335020" cy="647700"/>
                <wp:effectExtent l="13335" t="6350" r="13970" b="127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247" w:rsidRDefault="007D4731"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>
                                  <wp:extent cx="3143250" cy="5397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0" cy="53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12.55pt;margin-top:5pt;width:262.6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">
                <v:textbox>
                  <w:txbxContent>
                    <w:p w:rsidR="00585247" w:rsidRDefault="007D4731"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>
                            <wp:extent cx="3143250" cy="5397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0" cy="53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F75D9C" w:rsidRPr="007A2474" w:rsidRDefault="00F75D9C" w:rsidP="00B3658C">
      <w:pPr>
        <w:spacing w:after="40"/>
        <w:rPr>
          <w:rFonts w:ascii="Arial" w:hAnsi="Arial" w:cs="Arial"/>
          <w:highlight w:val="yellow"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B65E5">
        <w:rPr>
          <w:rFonts w:ascii="Arial" w:hAnsi="Arial" w:cs="Arial"/>
          <w:b/>
        </w:rPr>
        <w:t>Q15</w:t>
      </w:r>
      <w:r w:rsidR="00B3658C" w:rsidRPr="007B65E5">
        <w:rPr>
          <w:rFonts w:ascii="Arial" w:hAnsi="Arial" w:cs="Arial"/>
          <w:b/>
        </w:rPr>
        <w:t>. What do you understand by HTML5 document outline?</w:t>
      </w:r>
    </w:p>
    <w:p w:rsidR="00B6706A" w:rsidRDefault="009264E2" w:rsidP="00B3658C">
      <w:pPr>
        <w:spacing w:after="40"/>
        <w:rPr>
          <w:rFonts w:ascii="Arial" w:hAnsi="Arial" w:cs="Arial"/>
        </w:rPr>
      </w:pPr>
      <w:r w:rsidRPr="009264E2">
        <w:rPr>
          <w:rFonts w:ascii="Arial" w:hAnsi="Arial" w:cs="Arial"/>
        </w:rPr>
        <w:t xml:space="preserve">The document outline is the structure of a document, generated by the document’s headings, form titles, table titles, and any other appropriate landmarks to map out the document. </w:t>
      </w:r>
      <w:r w:rsidR="007B65E5">
        <w:rPr>
          <w:rFonts w:ascii="Arial" w:hAnsi="Arial" w:cs="Arial"/>
        </w:rPr>
        <w:t>A typical html5 document outline looks like-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&lt;!DOCTYPE html&gt;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&lt;html lang=”en”&gt;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&lt;head&gt;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ab/>
        <w:t>&lt;meta charset=”utf-8”/&gt;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ab/>
        <w:t>&lt;title&gt;Your document title&lt;/title&gt;</w:t>
      </w:r>
    </w:p>
    <w:p w:rsidR="009264E2" w:rsidRPr="007B65E5" w:rsidRDefault="009264E2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&lt;/head&gt;</w:t>
      </w:r>
    </w:p>
    <w:p w:rsidR="007B65E5" w:rsidRPr="007B65E5" w:rsidRDefault="007B65E5" w:rsidP="00B3658C">
      <w:pPr>
        <w:spacing w:after="40"/>
        <w:rPr>
          <w:rFonts w:ascii="Arial" w:hAnsi="Arial" w:cs="Arial"/>
          <w:sz w:val="20"/>
        </w:rPr>
      </w:pPr>
      <w:r w:rsidRPr="007B65E5">
        <w:rPr>
          <w:rFonts w:ascii="Arial" w:hAnsi="Arial" w:cs="Arial"/>
          <w:sz w:val="20"/>
        </w:rPr>
        <w:t>&lt;body&gt;[…..body content goes here…]&lt;/body&gt;</w:t>
      </w:r>
    </w:p>
    <w:p w:rsidR="00FF4922" w:rsidRPr="007B65E5" w:rsidRDefault="007B65E5" w:rsidP="00B3658C">
      <w:pPr>
        <w:spacing w:after="40"/>
        <w:rPr>
          <w:rFonts w:ascii="Arial" w:hAnsi="Arial" w:cs="Arial"/>
          <w:b/>
          <w:sz w:val="20"/>
        </w:rPr>
      </w:pPr>
      <w:r w:rsidRPr="007B65E5">
        <w:rPr>
          <w:rFonts w:ascii="Arial" w:hAnsi="Arial" w:cs="Arial"/>
          <w:sz w:val="20"/>
        </w:rPr>
        <w:t>&lt;/html&gt;</w:t>
      </w: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Q16</w:t>
      </w:r>
      <w:r w:rsidR="00B3658C" w:rsidRPr="007A2474">
        <w:rPr>
          <w:rFonts w:ascii="Arial" w:hAnsi="Arial" w:cs="Arial"/>
          <w:b/>
        </w:rPr>
        <w:t>. Mention some use of mark tag?</w:t>
      </w:r>
    </w:p>
    <w:p w:rsidR="00963C4C" w:rsidRPr="007A2474" w:rsidRDefault="00963C4C" w:rsidP="00963C4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&lt;mark&gt; tag defines marked text.</w:t>
      </w:r>
    </w:p>
    <w:p w:rsidR="00963C4C" w:rsidRPr="007A2474" w:rsidRDefault="00963C4C" w:rsidP="00963C4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We use the &lt;mark&gt; tag to highlight parts of our text.</w:t>
      </w:r>
    </w:p>
    <w:p w:rsidR="00963C4C" w:rsidRPr="007A2474" w:rsidRDefault="00963C4C" w:rsidP="00963C4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&lt;p&gt;Do not forget to buy &lt;mark&gt;milk&lt;/mark&gt; today.&lt;/p&gt;</w:t>
      </w:r>
    </w:p>
    <w:p w:rsidR="00963C4C" w:rsidRPr="007A2474" w:rsidRDefault="00963C4C" w:rsidP="00963C4C">
      <w:pPr>
        <w:spacing w:after="0" w:line="240" w:lineRule="auto"/>
        <w:rPr>
          <w:rFonts w:ascii="Arial" w:hAnsi="Arial" w:cs="Arial"/>
        </w:rPr>
      </w:pPr>
    </w:p>
    <w:p w:rsidR="00B3658C" w:rsidRPr="007A2474" w:rsidRDefault="00B6706A" w:rsidP="00B3658C">
      <w:pPr>
        <w:spacing w:after="4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D86E53" w:rsidRPr="007A2474">
        <w:rPr>
          <w:rFonts w:ascii="Arial" w:hAnsi="Arial" w:cs="Arial"/>
          <w:b/>
        </w:rPr>
        <w:lastRenderedPageBreak/>
        <w:t>Q17</w:t>
      </w:r>
      <w:r w:rsidR="00B3658C" w:rsidRPr="007A2474">
        <w:rPr>
          <w:rFonts w:ascii="Arial" w:hAnsi="Arial" w:cs="Arial"/>
          <w:b/>
        </w:rPr>
        <w:t>. Explain two types of progress element.</w:t>
      </w:r>
    </w:p>
    <w:p w:rsidR="00426AC3" w:rsidRPr="007A2474" w:rsidRDefault="00426AC3" w:rsidP="00426AC3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1. The &lt;progress&gt; tag represents the progress of a task. This tag is new in HTML5 and currently supported in Firefox, Opera, and Chrome.</w:t>
      </w:r>
    </w:p>
    <w:p w:rsidR="00426AC3" w:rsidRPr="007A2474" w:rsidRDefault="00426AC3" w:rsidP="00426AC3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&lt;progress value="22" max="100"&gt;&lt;/progress&gt;</w:t>
      </w:r>
    </w:p>
    <w:p w:rsidR="00426AC3" w:rsidRPr="007A2474" w:rsidRDefault="00426AC3" w:rsidP="00426AC3">
      <w:pPr>
        <w:spacing w:after="0" w:line="240" w:lineRule="auto"/>
        <w:rPr>
          <w:rFonts w:ascii="Arial" w:eastAsia="Times New Roman" w:hAnsi="Arial" w:cs="Arial"/>
        </w:rPr>
      </w:pPr>
      <w:r w:rsidRPr="007A2474">
        <w:rPr>
          <w:rFonts w:ascii="Arial" w:eastAsia="Times New Roman" w:hAnsi="Arial" w:cs="Arial"/>
        </w:rPr>
        <w:t>2. The &lt;meter&gt; tag is currently supported in Opera and Chrome.</w:t>
      </w:r>
    </w:p>
    <w:p w:rsidR="00426AC3" w:rsidRPr="007A2474" w:rsidRDefault="00426AC3" w:rsidP="00426A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&lt;meter&gt; tag defines a scalar measurement within a known range, or a fractional value. This is also known as a gauge.</w:t>
      </w:r>
    </w:p>
    <w:p w:rsidR="00426AC3" w:rsidRPr="007A2474" w:rsidRDefault="00426AC3" w:rsidP="00426AC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Examples: Disk usage, the relevance of a query result, etc.</w:t>
      </w:r>
    </w:p>
    <w:p w:rsidR="00426AC3" w:rsidRPr="007A2474" w:rsidRDefault="00426AC3" w:rsidP="00426AC3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&lt;meter value="2" min="0" max="10"&gt;2 out of 10&lt;/meter&gt;&lt;br /&gt;</w:t>
      </w:r>
      <w:r w:rsidRPr="007A2474">
        <w:rPr>
          <w:rFonts w:ascii="Arial" w:hAnsi="Arial" w:cs="Arial"/>
        </w:rPr>
        <w:br/>
        <w:t>&lt;meter value="0.6"&gt;60%&lt;/meter&gt;</w:t>
      </w:r>
    </w:p>
    <w:p w:rsidR="00426AC3" w:rsidRPr="007A2474" w:rsidRDefault="00426AC3" w:rsidP="00B3658C">
      <w:pPr>
        <w:spacing w:after="40"/>
        <w:rPr>
          <w:rFonts w:ascii="Arial" w:hAnsi="Arial" w:cs="Arial"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>Q18</w:t>
      </w:r>
      <w:r w:rsidR="00B3658C" w:rsidRPr="00C737AE">
        <w:rPr>
          <w:rFonts w:ascii="Arial" w:hAnsi="Arial" w:cs="Arial"/>
          <w:b/>
          <w:highlight w:val="yellow"/>
        </w:rPr>
        <w:t>. What the differences are between embed and object element?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The &lt;embed&gt; tag defines a container for an external application or interactive content (a plug-in).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&lt;embed src="helloworld.swf" /&gt;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The &lt;object&gt; tag defines an embedded object within an HTML document. This element is used to embed multimedia (like audio, video, Java applets, ActiveX, PDF, and Flash) in our web pages.</w:t>
      </w:r>
    </w:p>
    <w:p w:rsidR="00D628DC" w:rsidRPr="007A2474" w:rsidRDefault="00D628DC" w:rsidP="00D628DC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&lt;object width="400" height="400" data="helloworld.swf"&gt;&lt;/object&gt;</w:t>
      </w:r>
    </w:p>
    <w:p w:rsidR="000116A4" w:rsidRPr="007A2474" w:rsidRDefault="000116A4" w:rsidP="00D628DC">
      <w:pPr>
        <w:spacing w:after="0" w:line="240" w:lineRule="auto"/>
        <w:rPr>
          <w:rFonts w:ascii="Arial" w:hAnsi="Arial" w:cs="Arial"/>
          <w:b/>
        </w:rPr>
      </w:pPr>
    </w:p>
    <w:p w:rsidR="00B3658C" w:rsidRPr="007A2474" w:rsidRDefault="00D86E53" w:rsidP="00B3658C">
      <w:pPr>
        <w:spacing w:after="40"/>
        <w:rPr>
          <w:rFonts w:ascii="Arial" w:hAnsi="Arial" w:cs="Arial"/>
          <w:b/>
        </w:rPr>
      </w:pPr>
      <w:r w:rsidRPr="007A2474">
        <w:rPr>
          <w:rFonts w:ascii="Arial" w:hAnsi="Arial" w:cs="Arial"/>
          <w:b/>
        </w:rPr>
        <w:t>Q19</w:t>
      </w:r>
      <w:r w:rsidR="00B3658C" w:rsidRPr="007A2474">
        <w:rPr>
          <w:rFonts w:ascii="Arial" w:hAnsi="Arial" w:cs="Arial"/>
          <w:b/>
        </w:rPr>
        <w:t>. Briefly describe the preload attribute values of video element.</w:t>
      </w:r>
    </w:p>
    <w:p w:rsidR="00874528" w:rsidRPr="007A2474" w:rsidRDefault="00874528" w:rsidP="008745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preload attribute specifies if and how the author thinks that the video should be loaded when the page loads.</w:t>
      </w:r>
    </w:p>
    <w:p w:rsidR="00874528" w:rsidRPr="007A2474" w:rsidRDefault="00874528" w:rsidP="008745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preload attribute allows the author to provide a hint to the browser about what he/she thinks will lead to the best user experience. This attribute may be ignored in some instances.</w:t>
      </w:r>
    </w:p>
    <w:p w:rsidR="00874528" w:rsidRPr="007A2474" w:rsidRDefault="00874528" w:rsidP="0087452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b/>
          <w:bCs/>
          <w:sz w:val="22"/>
          <w:szCs w:val="22"/>
        </w:rPr>
        <w:t>Note:</w:t>
      </w:r>
      <w:r w:rsidRPr="007A2474">
        <w:rPr>
          <w:rFonts w:ascii="Arial" w:hAnsi="Arial" w:cs="Arial"/>
          <w:sz w:val="22"/>
          <w:szCs w:val="22"/>
        </w:rPr>
        <w:t xml:space="preserve"> The preload attribute is ignored if autoplay is present.</w:t>
      </w:r>
    </w:p>
    <w:p w:rsidR="00874528" w:rsidRPr="007A2474" w:rsidRDefault="00874528" w:rsidP="00874528">
      <w:pPr>
        <w:spacing w:after="0" w:line="240" w:lineRule="auto"/>
        <w:rPr>
          <w:rFonts w:ascii="Arial" w:hAnsi="Arial" w:cs="Arial"/>
        </w:rPr>
      </w:pPr>
      <w:r w:rsidRPr="007A2474">
        <w:rPr>
          <w:rFonts w:ascii="Arial" w:hAnsi="Arial" w:cs="Arial"/>
        </w:rPr>
        <w:t>&lt;video controls="controls"</w:t>
      </w:r>
      <w:r w:rsidRPr="007A2474">
        <w:rPr>
          <w:rFonts w:ascii="Arial" w:hAnsi="Arial" w:cs="Arial"/>
          <w:b/>
          <w:color w:val="000000"/>
        </w:rPr>
        <w:t xml:space="preserve"> preload="none"</w:t>
      </w:r>
      <w:r w:rsidRPr="007A2474">
        <w:rPr>
          <w:rFonts w:ascii="Arial" w:hAnsi="Arial" w:cs="Arial"/>
        </w:rPr>
        <w:t>&gt;</w:t>
      </w:r>
      <w:r w:rsidRPr="007A2474">
        <w:rPr>
          <w:rFonts w:ascii="Arial" w:hAnsi="Arial" w:cs="Arial"/>
        </w:rPr>
        <w:br/>
        <w:t>  &lt;source src="movie.mp4" type="video/mp4" /&gt;</w:t>
      </w:r>
      <w:r w:rsidRPr="007A2474">
        <w:rPr>
          <w:rFonts w:ascii="Arial" w:hAnsi="Arial" w:cs="Arial"/>
        </w:rPr>
        <w:br/>
        <w:t>  &lt;source src="movie.ogg" type="video/ogg" /&gt;</w:t>
      </w:r>
      <w:r w:rsidRPr="007A2474">
        <w:rPr>
          <w:rFonts w:ascii="Arial" w:hAnsi="Arial" w:cs="Arial"/>
        </w:rPr>
        <w:br/>
        <w:t>  Your browser does not support the video tag.</w:t>
      </w:r>
      <w:r w:rsidRPr="007A2474">
        <w:rPr>
          <w:rFonts w:ascii="Arial" w:hAnsi="Arial" w:cs="Arial"/>
        </w:rPr>
        <w:br/>
        <w:t>&lt;/video&gt;</w:t>
      </w:r>
    </w:p>
    <w:p w:rsidR="000116A4" w:rsidRPr="007A2474" w:rsidRDefault="000116A4" w:rsidP="00874528">
      <w:pPr>
        <w:spacing w:after="0" w:line="240" w:lineRule="auto"/>
        <w:rPr>
          <w:rFonts w:ascii="Arial" w:hAnsi="Arial" w:cs="Arial"/>
        </w:rPr>
      </w:pPr>
    </w:p>
    <w:p w:rsidR="00ED6DB1" w:rsidRPr="007A2474" w:rsidRDefault="00ED6DB1" w:rsidP="00ED6DB1">
      <w:pPr>
        <w:pStyle w:val="ListParagraph"/>
        <w:ind w:left="0"/>
        <w:rPr>
          <w:rFonts w:ascii="Arial" w:hAnsi="Arial" w:cs="Arial"/>
          <w:b/>
        </w:rPr>
      </w:pPr>
      <w:r w:rsidRPr="00C737AE">
        <w:rPr>
          <w:rFonts w:ascii="Arial" w:hAnsi="Arial" w:cs="Arial"/>
          <w:b/>
          <w:highlight w:val="yellow"/>
        </w:rPr>
        <w:t xml:space="preserve">Q20.Why </w:t>
      </w:r>
      <w:r w:rsidR="00CA49CC" w:rsidRPr="00C737AE">
        <w:rPr>
          <w:rFonts w:ascii="Arial" w:hAnsi="Arial" w:cs="Arial"/>
          <w:b/>
          <w:highlight w:val="yellow"/>
        </w:rPr>
        <w:t>canvas tag</w:t>
      </w:r>
      <w:r w:rsidRPr="00C737AE">
        <w:rPr>
          <w:rFonts w:ascii="Arial" w:hAnsi="Arial" w:cs="Arial"/>
          <w:b/>
          <w:highlight w:val="yellow"/>
        </w:rPr>
        <w:t xml:space="preserve"> is used?</w:t>
      </w:r>
    </w:p>
    <w:p w:rsidR="000B5B08" w:rsidRPr="007A2474" w:rsidRDefault="000B5B08" w:rsidP="000B5B0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>The &lt;canvas&gt; tag is used to draw graphics, on the fly, via scripting (usually JavaScript).</w:t>
      </w:r>
    </w:p>
    <w:p w:rsidR="000B5B08" w:rsidRPr="007A2474" w:rsidRDefault="000B5B08" w:rsidP="000B5B0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A2474">
        <w:rPr>
          <w:rFonts w:ascii="Arial" w:hAnsi="Arial" w:cs="Arial"/>
          <w:sz w:val="22"/>
          <w:szCs w:val="22"/>
        </w:rPr>
        <w:t xml:space="preserve">The &lt;canvas&gt; tag is only a container for graphics, you must use a script to actually draw the graphics. </w:t>
      </w:r>
    </w:p>
    <w:p w:rsidR="000B5B08" w:rsidRPr="007A2474" w:rsidRDefault="000B5B08" w:rsidP="000B5B08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7A2474">
        <w:rPr>
          <w:rFonts w:ascii="Arial" w:hAnsi="Arial" w:cs="Arial"/>
        </w:rPr>
        <w:t>&lt;canvas id="myCanvas"&gt;&lt;/canvas&gt;</w:t>
      </w:r>
      <w:r w:rsidRPr="007A2474">
        <w:rPr>
          <w:rFonts w:ascii="Arial" w:hAnsi="Arial" w:cs="Arial"/>
        </w:rPr>
        <w:br/>
      </w:r>
      <w:r w:rsidRPr="007A2474">
        <w:rPr>
          <w:rFonts w:ascii="Arial" w:hAnsi="Arial" w:cs="Arial"/>
        </w:rPr>
        <w:br/>
        <w:t>&lt;script type="text/javascript"&gt;</w:t>
      </w:r>
      <w:r w:rsidRPr="007A2474">
        <w:rPr>
          <w:rFonts w:ascii="Arial" w:hAnsi="Arial" w:cs="Arial"/>
        </w:rPr>
        <w:br/>
        <w:t>var canvas=document.getElementById('myCanvas');</w:t>
      </w:r>
      <w:r w:rsidRPr="007A2474">
        <w:rPr>
          <w:rFonts w:ascii="Arial" w:hAnsi="Arial" w:cs="Arial"/>
        </w:rPr>
        <w:br/>
        <w:t>var ctx=canvas.getContext('2d');</w:t>
      </w:r>
      <w:r w:rsidRPr="007A2474">
        <w:rPr>
          <w:rFonts w:ascii="Arial" w:hAnsi="Arial" w:cs="Arial"/>
        </w:rPr>
        <w:br/>
        <w:t>ctx.fillStyle='#FF0000';</w:t>
      </w:r>
      <w:r w:rsidRPr="007A2474">
        <w:rPr>
          <w:rFonts w:ascii="Arial" w:hAnsi="Arial" w:cs="Arial"/>
        </w:rPr>
        <w:br/>
        <w:t>ctx.fillRect(0,0,80,100);</w:t>
      </w:r>
      <w:r w:rsidRPr="007A2474">
        <w:rPr>
          <w:rFonts w:ascii="Arial" w:hAnsi="Arial" w:cs="Arial"/>
        </w:rPr>
        <w:br/>
        <w:t>&lt;/script&gt;</w:t>
      </w:r>
    </w:p>
    <w:p w:rsidR="00ED6DB1" w:rsidRPr="007A2474" w:rsidRDefault="00ED6DB1" w:rsidP="00B3658C">
      <w:pPr>
        <w:spacing w:after="40"/>
        <w:rPr>
          <w:rFonts w:ascii="Arial" w:hAnsi="Arial" w:cs="Arial"/>
        </w:rPr>
      </w:pPr>
    </w:p>
    <w:p w:rsidR="0082268D" w:rsidRPr="007A2474" w:rsidRDefault="00AF300C" w:rsidP="00BF302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6"/>
        </w:rPr>
        <w:br w:type="page"/>
      </w:r>
    </w:p>
    <w:sectPr w:rsidR="0082268D" w:rsidRPr="007A2474" w:rsidSect="007746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502"/>
    <w:multiLevelType w:val="hybridMultilevel"/>
    <w:tmpl w:val="B1F6C3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11618"/>
    <w:multiLevelType w:val="hybridMultilevel"/>
    <w:tmpl w:val="9CB2D19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404DF"/>
    <w:multiLevelType w:val="hybridMultilevel"/>
    <w:tmpl w:val="1D86011A"/>
    <w:lvl w:ilvl="0" w:tplc="04090017">
      <w:start w:val="1"/>
      <w:numFmt w:val="lowerLetter"/>
      <w:lvlText w:val="%1)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22B35E42"/>
    <w:multiLevelType w:val="hybridMultilevel"/>
    <w:tmpl w:val="6DFE3D82"/>
    <w:lvl w:ilvl="0" w:tplc="AB3801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8B487C"/>
    <w:multiLevelType w:val="hybridMultilevel"/>
    <w:tmpl w:val="DB142716"/>
    <w:lvl w:ilvl="0" w:tplc="4AEA6B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DC5AEB"/>
    <w:multiLevelType w:val="hybridMultilevel"/>
    <w:tmpl w:val="63A63C3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5A1948"/>
    <w:multiLevelType w:val="multilevel"/>
    <w:tmpl w:val="353A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92FEF"/>
    <w:multiLevelType w:val="hybridMultilevel"/>
    <w:tmpl w:val="601686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841A53"/>
    <w:multiLevelType w:val="hybridMultilevel"/>
    <w:tmpl w:val="A49EEDD2"/>
    <w:lvl w:ilvl="0" w:tplc="E63666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E85871"/>
    <w:multiLevelType w:val="hybridMultilevel"/>
    <w:tmpl w:val="8F623170"/>
    <w:lvl w:ilvl="0" w:tplc="4D261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0360E"/>
    <w:multiLevelType w:val="hybridMultilevel"/>
    <w:tmpl w:val="F9EEB576"/>
    <w:lvl w:ilvl="0" w:tplc="7366A92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005D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8C"/>
    <w:rsid w:val="000116A4"/>
    <w:rsid w:val="00044AD2"/>
    <w:rsid w:val="000915ED"/>
    <w:rsid w:val="000A0D06"/>
    <w:rsid w:val="000B5B08"/>
    <w:rsid w:val="000C3F39"/>
    <w:rsid w:val="000C59F4"/>
    <w:rsid w:val="000D1C0D"/>
    <w:rsid w:val="000E2E23"/>
    <w:rsid w:val="000F031C"/>
    <w:rsid w:val="00131B55"/>
    <w:rsid w:val="001424E1"/>
    <w:rsid w:val="001467F5"/>
    <w:rsid w:val="001F2648"/>
    <w:rsid w:val="001F6AEE"/>
    <w:rsid w:val="002332CB"/>
    <w:rsid w:val="002B4EC5"/>
    <w:rsid w:val="002E62A5"/>
    <w:rsid w:val="002E6C71"/>
    <w:rsid w:val="002F5994"/>
    <w:rsid w:val="0030421C"/>
    <w:rsid w:val="003052E7"/>
    <w:rsid w:val="0032743C"/>
    <w:rsid w:val="00413C57"/>
    <w:rsid w:val="00422756"/>
    <w:rsid w:val="00426AC3"/>
    <w:rsid w:val="004748AC"/>
    <w:rsid w:val="004750F6"/>
    <w:rsid w:val="00482F4A"/>
    <w:rsid w:val="00502A55"/>
    <w:rsid w:val="00517D54"/>
    <w:rsid w:val="00536C5B"/>
    <w:rsid w:val="00555B60"/>
    <w:rsid w:val="00557705"/>
    <w:rsid w:val="00580461"/>
    <w:rsid w:val="00585247"/>
    <w:rsid w:val="00595005"/>
    <w:rsid w:val="00596976"/>
    <w:rsid w:val="005A2271"/>
    <w:rsid w:val="005D5C1D"/>
    <w:rsid w:val="005E5511"/>
    <w:rsid w:val="00625089"/>
    <w:rsid w:val="00631055"/>
    <w:rsid w:val="006329BA"/>
    <w:rsid w:val="00635DAA"/>
    <w:rsid w:val="00680C1E"/>
    <w:rsid w:val="00686DC7"/>
    <w:rsid w:val="006F5DF3"/>
    <w:rsid w:val="006F61A9"/>
    <w:rsid w:val="0070391D"/>
    <w:rsid w:val="00711E16"/>
    <w:rsid w:val="00774653"/>
    <w:rsid w:val="007750DE"/>
    <w:rsid w:val="007A2474"/>
    <w:rsid w:val="007B65E5"/>
    <w:rsid w:val="007D4731"/>
    <w:rsid w:val="007D5B4D"/>
    <w:rsid w:val="007E0E06"/>
    <w:rsid w:val="0081371C"/>
    <w:rsid w:val="0082268D"/>
    <w:rsid w:val="008640CC"/>
    <w:rsid w:val="00874528"/>
    <w:rsid w:val="0087775F"/>
    <w:rsid w:val="00880451"/>
    <w:rsid w:val="008B6043"/>
    <w:rsid w:val="008C2A43"/>
    <w:rsid w:val="008C39D7"/>
    <w:rsid w:val="008F6723"/>
    <w:rsid w:val="009066D7"/>
    <w:rsid w:val="0092242C"/>
    <w:rsid w:val="009264E2"/>
    <w:rsid w:val="00963C4C"/>
    <w:rsid w:val="0097126E"/>
    <w:rsid w:val="009A36E9"/>
    <w:rsid w:val="00A73DEE"/>
    <w:rsid w:val="00AA6A97"/>
    <w:rsid w:val="00AF300C"/>
    <w:rsid w:val="00B229A9"/>
    <w:rsid w:val="00B3658C"/>
    <w:rsid w:val="00B6706A"/>
    <w:rsid w:val="00BF302B"/>
    <w:rsid w:val="00C5246F"/>
    <w:rsid w:val="00C737AE"/>
    <w:rsid w:val="00C85FB5"/>
    <w:rsid w:val="00CA49CC"/>
    <w:rsid w:val="00CC6050"/>
    <w:rsid w:val="00CE2114"/>
    <w:rsid w:val="00D35B86"/>
    <w:rsid w:val="00D574A6"/>
    <w:rsid w:val="00D628DC"/>
    <w:rsid w:val="00D86E53"/>
    <w:rsid w:val="00DB4888"/>
    <w:rsid w:val="00DC40A8"/>
    <w:rsid w:val="00E04E64"/>
    <w:rsid w:val="00E138A9"/>
    <w:rsid w:val="00E24DCB"/>
    <w:rsid w:val="00E32883"/>
    <w:rsid w:val="00E632FC"/>
    <w:rsid w:val="00E865E8"/>
    <w:rsid w:val="00ED5486"/>
    <w:rsid w:val="00ED6DB1"/>
    <w:rsid w:val="00F04919"/>
    <w:rsid w:val="00F35D5D"/>
    <w:rsid w:val="00F43002"/>
    <w:rsid w:val="00F54FFC"/>
    <w:rsid w:val="00F75D9C"/>
    <w:rsid w:val="00F83687"/>
    <w:rsid w:val="00F91E78"/>
    <w:rsid w:val="00FA2D94"/>
    <w:rsid w:val="00FA71C5"/>
    <w:rsid w:val="00FB5AAC"/>
    <w:rsid w:val="00FF2E41"/>
    <w:rsid w:val="00FF4922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8C"/>
    <w:pPr>
      <w:spacing w:after="200" w:line="276" w:lineRule="auto"/>
    </w:pPr>
    <w:rPr>
      <w:sz w:val="22"/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11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B1"/>
    <w:pPr>
      <w:ind w:left="720"/>
      <w:contextualSpacing/>
    </w:pPr>
  </w:style>
  <w:style w:type="character" w:customStyle="1" w:styleId="tag">
    <w:name w:val="tag"/>
    <w:basedOn w:val="DefaultParagraphFont"/>
    <w:rsid w:val="006329BA"/>
  </w:style>
  <w:style w:type="character" w:customStyle="1" w:styleId="tag-name">
    <w:name w:val="tag-name"/>
    <w:basedOn w:val="DefaultParagraphFont"/>
    <w:rsid w:val="006329BA"/>
  </w:style>
  <w:style w:type="character" w:customStyle="1" w:styleId="attribute">
    <w:name w:val="attribute"/>
    <w:basedOn w:val="DefaultParagraphFont"/>
    <w:rsid w:val="006329BA"/>
  </w:style>
  <w:style w:type="character" w:customStyle="1" w:styleId="attribute-value">
    <w:name w:val="attribute-value"/>
    <w:basedOn w:val="DefaultParagraphFont"/>
    <w:rsid w:val="006329BA"/>
  </w:style>
  <w:style w:type="paragraph" w:styleId="NormalWeb">
    <w:name w:val="Normal (Web)"/>
    <w:basedOn w:val="Normal"/>
    <w:uiPriority w:val="99"/>
    <w:unhideWhenUsed/>
    <w:rsid w:val="002E6C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E62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5247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711E16"/>
    <w:rPr>
      <w:rFonts w:ascii="Times New Roman" w:eastAsia="Times New Roman" w:hAnsi="Times New Roman"/>
      <w:b/>
      <w:bCs/>
      <w:sz w:val="24"/>
      <w:szCs w:val="24"/>
    </w:rPr>
  </w:style>
  <w:style w:type="character" w:styleId="HTMLCode">
    <w:name w:val="HTML Code"/>
    <w:uiPriority w:val="99"/>
    <w:semiHidden/>
    <w:unhideWhenUsed/>
    <w:rsid w:val="00711E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424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8C"/>
    <w:pPr>
      <w:spacing w:after="200" w:line="276" w:lineRule="auto"/>
    </w:pPr>
    <w:rPr>
      <w:sz w:val="22"/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11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B1"/>
    <w:pPr>
      <w:ind w:left="720"/>
      <w:contextualSpacing/>
    </w:pPr>
  </w:style>
  <w:style w:type="character" w:customStyle="1" w:styleId="tag">
    <w:name w:val="tag"/>
    <w:basedOn w:val="DefaultParagraphFont"/>
    <w:rsid w:val="006329BA"/>
  </w:style>
  <w:style w:type="character" w:customStyle="1" w:styleId="tag-name">
    <w:name w:val="tag-name"/>
    <w:basedOn w:val="DefaultParagraphFont"/>
    <w:rsid w:val="006329BA"/>
  </w:style>
  <w:style w:type="character" w:customStyle="1" w:styleId="attribute">
    <w:name w:val="attribute"/>
    <w:basedOn w:val="DefaultParagraphFont"/>
    <w:rsid w:val="006329BA"/>
  </w:style>
  <w:style w:type="character" w:customStyle="1" w:styleId="attribute-value">
    <w:name w:val="attribute-value"/>
    <w:basedOn w:val="DefaultParagraphFont"/>
    <w:rsid w:val="006329BA"/>
  </w:style>
  <w:style w:type="paragraph" w:styleId="NormalWeb">
    <w:name w:val="Normal (Web)"/>
    <w:basedOn w:val="Normal"/>
    <w:uiPriority w:val="99"/>
    <w:unhideWhenUsed/>
    <w:rsid w:val="002E6C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E62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5247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711E16"/>
    <w:rPr>
      <w:rFonts w:ascii="Times New Roman" w:eastAsia="Times New Roman" w:hAnsi="Times New Roman"/>
      <w:b/>
      <w:bCs/>
      <w:sz w:val="24"/>
      <w:szCs w:val="24"/>
    </w:rPr>
  </w:style>
  <w:style w:type="character" w:styleId="HTMLCode">
    <w:name w:val="HTML Code"/>
    <w:uiPriority w:val="99"/>
    <w:semiHidden/>
    <w:unhideWhenUsed/>
    <w:rsid w:val="00711E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424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cp:lastModifiedBy>Safayat Arefin</cp:lastModifiedBy>
  <cp:revision>4</cp:revision>
  <dcterms:created xsi:type="dcterms:W3CDTF">2018-05-30T15:37:00Z</dcterms:created>
  <dcterms:modified xsi:type="dcterms:W3CDTF">2018-05-30T16:02:00Z</dcterms:modified>
</cp:coreProperties>
</file>